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9C" w:rsidRPr="000D4182" w:rsidRDefault="00933C9C" w:rsidP="00331FD9">
      <w:pPr>
        <w:keepNext/>
        <w:spacing w:after="0" w:line="360" w:lineRule="auto"/>
        <w:contextualSpacing/>
        <w:jc w:val="center"/>
        <w:rPr>
          <w:rFonts w:ascii="Times New Roman" w:hAnsi="Times New Roman"/>
          <w:b/>
          <w:sz w:val="24"/>
          <w:szCs w:val="24"/>
        </w:rPr>
      </w:pPr>
      <w:smartTag w:uri="urn:schemas-microsoft-com:office:smarttags" w:element="stockticker">
        <w:r w:rsidRPr="000D4182">
          <w:rPr>
            <w:rFonts w:ascii="Times New Roman" w:hAnsi="Times New Roman"/>
            <w:b/>
            <w:sz w:val="24"/>
            <w:szCs w:val="24"/>
          </w:rPr>
          <w:t>APT</w:t>
        </w:r>
      </w:smartTag>
      <w:r w:rsidRPr="000D4182">
        <w:rPr>
          <w:rFonts w:ascii="Times New Roman" w:hAnsi="Times New Roman"/>
          <w:b/>
          <w:sz w:val="24"/>
          <w:szCs w:val="24"/>
        </w:rPr>
        <w:t xml:space="preserve"> SECTIONS IN UC-DAVIS</w:t>
      </w:r>
    </w:p>
    <w:p w:rsidR="00FE3476" w:rsidRDefault="00FE3476" w:rsidP="00331FD9">
      <w:pPr>
        <w:keepNext/>
        <w:spacing w:after="0" w:line="360" w:lineRule="auto"/>
        <w:contextualSpacing/>
        <w:jc w:val="both"/>
        <w:rPr>
          <w:rFonts w:ascii="Times New Roman" w:hAnsi="Times New Roman"/>
          <w:sz w:val="24"/>
          <w:szCs w:val="24"/>
        </w:rPr>
      </w:pPr>
    </w:p>
    <w:p w:rsidR="00933C9C" w:rsidRPr="000D4182" w:rsidRDefault="00B82608" w:rsidP="00331FD9">
      <w:pPr>
        <w:keepNext/>
        <w:spacing w:after="0" w:line="360" w:lineRule="auto"/>
        <w:contextualSpacing/>
        <w:jc w:val="both"/>
        <w:rPr>
          <w:rFonts w:ascii="Times New Roman" w:hAnsi="Times New Roman"/>
          <w:sz w:val="24"/>
          <w:szCs w:val="24"/>
        </w:rPr>
      </w:pPr>
      <w:r w:rsidRPr="00C53269">
        <w:rPr>
          <w:rFonts w:ascii="Times New Roman" w:hAnsi="Times New Roman"/>
          <w:sz w:val="24"/>
          <w:szCs w:val="24"/>
        </w:rPr>
        <w:fldChar w:fldCharType="begin"/>
      </w:r>
      <w:r w:rsidRPr="00C53269">
        <w:rPr>
          <w:rFonts w:ascii="Times New Roman" w:hAnsi="Times New Roman"/>
          <w:sz w:val="24"/>
          <w:szCs w:val="24"/>
        </w:rPr>
        <w:instrText xml:space="preserve"> REF _Ref337117531 \h </w:instrText>
      </w:r>
      <w:r w:rsidRPr="00C53269">
        <w:rPr>
          <w:rFonts w:ascii="Times New Roman" w:hAnsi="Times New Roman"/>
          <w:sz w:val="24"/>
          <w:szCs w:val="24"/>
        </w:rPr>
      </w:r>
      <w:r w:rsidRPr="00C53269">
        <w:rPr>
          <w:rFonts w:ascii="Times New Roman" w:hAnsi="Times New Roman"/>
          <w:sz w:val="24"/>
          <w:szCs w:val="24"/>
        </w:rPr>
        <w:instrText xml:space="preserve"> \* MERGEFORMAT </w:instrText>
      </w:r>
      <w:r w:rsidRPr="00C53269">
        <w:rPr>
          <w:rFonts w:ascii="Times New Roman" w:hAnsi="Times New Roman"/>
          <w:sz w:val="24"/>
          <w:szCs w:val="24"/>
        </w:rPr>
        <w:fldChar w:fldCharType="separate"/>
      </w:r>
      <w:r w:rsidR="00C53269" w:rsidRPr="00C53269">
        <w:rPr>
          <w:rFonts w:ascii="Times New Roman" w:hAnsi="Times New Roman"/>
          <w:sz w:val="24"/>
          <w:szCs w:val="24"/>
        </w:rPr>
        <w:t xml:space="preserve">Figure </w:t>
      </w:r>
      <w:r w:rsidR="00C53269" w:rsidRPr="00C53269">
        <w:rPr>
          <w:rFonts w:ascii="Times New Roman" w:hAnsi="Times New Roman"/>
          <w:noProof/>
          <w:sz w:val="24"/>
          <w:szCs w:val="24"/>
        </w:rPr>
        <w:t>1</w:t>
      </w:r>
      <w:r w:rsidRPr="00C53269">
        <w:rPr>
          <w:rFonts w:ascii="Times New Roman" w:hAnsi="Times New Roman"/>
          <w:sz w:val="24"/>
          <w:szCs w:val="24"/>
        </w:rPr>
        <w:fldChar w:fldCharType="end"/>
      </w:r>
      <w:r w:rsidRPr="00C53269">
        <w:rPr>
          <w:rFonts w:ascii="Times New Roman" w:hAnsi="Times New Roman"/>
          <w:sz w:val="24"/>
          <w:szCs w:val="24"/>
        </w:rPr>
        <w:t xml:space="preserve"> </w:t>
      </w:r>
      <w:r w:rsidR="00FE3476" w:rsidRPr="00C53269">
        <w:rPr>
          <w:rFonts w:ascii="Times New Roman" w:hAnsi="Times New Roman"/>
          <w:sz w:val="24"/>
          <w:szCs w:val="24"/>
        </w:rPr>
        <w:t xml:space="preserve">and </w:t>
      </w:r>
      <w:r w:rsidR="00FE3476" w:rsidRPr="00C53269">
        <w:rPr>
          <w:rFonts w:ascii="Times New Roman" w:hAnsi="Times New Roman"/>
          <w:sz w:val="24"/>
          <w:szCs w:val="24"/>
        </w:rPr>
        <w:fldChar w:fldCharType="begin"/>
      </w:r>
      <w:r w:rsidR="00FE3476" w:rsidRPr="00C53269">
        <w:rPr>
          <w:rFonts w:ascii="Times New Roman" w:hAnsi="Times New Roman"/>
          <w:sz w:val="24"/>
          <w:szCs w:val="24"/>
        </w:rPr>
        <w:instrText xml:space="preserve"> REF _Ref337063724 \h  \* MERGEFORMAT </w:instrText>
      </w:r>
      <w:r w:rsidR="00FE3476" w:rsidRPr="00C53269">
        <w:rPr>
          <w:rFonts w:ascii="Times New Roman" w:hAnsi="Times New Roman"/>
          <w:sz w:val="24"/>
          <w:szCs w:val="24"/>
        </w:rPr>
      </w:r>
      <w:r w:rsidR="00FE3476" w:rsidRPr="00C53269">
        <w:rPr>
          <w:rFonts w:ascii="Times New Roman" w:hAnsi="Times New Roman"/>
          <w:sz w:val="24"/>
          <w:szCs w:val="24"/>
        </w:rPr>
        <w:fldChar w:fldCharType="separate"/>
      </w:r>
      <w:r w:rsidR="00C53269" w:rsidRPr="00C53269">
        <w:rPr>
          <w:rFonts w:ascii="Times New Roman" w:hAnsi="Times New Roman"/>
          <w:sz w:val="24"/>
          <w:szCs w:val="24"/>
        </w:rPr>
        <w:t xml:space="preserve">Figure </w:t>
      </w:r>
      <w:r w:rsidR="00C53269" w:rsidRPr="00C53269">
        <w:rPr>
          <w:rFonts w:ascii="Times New Roman" w:hAnsi="Times New Roman"/>
          <w:noProof/>
          <w:sz w:val="24"/>
          <w:szCs w:val="24"/>
        </w:rPr>
        <w:t>2</w:t>
      </w:r>
      <w:r w:rsidR="00FE3476" w:rsidRPr="00C53269">
        <w:rPr>
          <w:rFonts w:ascii="Times New Roman" w:hAnsi="Times New Roman"/>
          <w:sz w:val="24"/>
          <w:szCs w:val="24"/>
        </w:rPr>
        <w:fldChar w:fldCharType="end"/>
      </w:r>
      <w:r w:rsidR="00FE3476" w:rsidRPr="00C53269">
        <w:rPr>
          <w:rFonts w:ascii="Times New Roman" w:hAnsi="Times New Roman"/>
          <w:sz w:val="24"/>
          <w:szCs w:val="24"/>
        </w:rPr>
        <w:t xml:space="preserve"> </w:t>
      </w:r>
      <w:r w:rsidR="00933C9C" w:rsidRPr="00C53269">
        <w:rPr>
          <w:rFonts w:ascii="Times New Roman" w:hAnsi="Times New Roman"/>
          <w:sz w:val="24"/>
          <w:szCs w:val="24"/>
        </w:rPr>
        <w:t>graphically describe the typical pavement structures to be built in UC-</w:t>
      </w:r>
      <w:r w:rsidR="00933C9C" w:rsidRPr="00FE3476">
        <w:rPr>
          <w:rFonts w:ascii="Times New Roman" w:hAnsi="Times New Roman"/>
          <w:sz w:val="24"/>
          <w:szCs w:val="24"/>
        </w:rPr>
        <w:t>Davis.</w:t>
      </w:r>
      <w:r w:rsidR="00933C9C" w:rsidRPr="000D4182">
        <w:rPr>
          <w:rFonts w:ascii="Times New Roman" w:hAnsi="Times New Roman"/>
          <w:sz w:val="24"/>
          <w:szCs w:val="24"/>
        </w:rPr>
        <w:t xml:space="preserve"> Regarding this project, the following is highlighted:</w:t>
      </w:r>
    </w:p>
    <w:p w:rsidR="00933C9C" w:rsidRDefault="00933C9C" w:rsidP="00331FD9">
      <w:pPr>
        <w:pStyle w:val="ListParagraph"/>
        <w:keepNext/>
        <w:numPr>
          <w:ilvl w:val="0"/>
          <w:numId w:val="2"/>
        </w:numPr>
        <w:spacing w:after="0" w:line="360" w:lineRule="auto"/>
        <w:jc w:val="both"/>
        <w:rPr>
          <w:rFonts w:ascii="Times New Roman" w:hAnsi="Times New Roman"/>
          <w:sz w:val="24"/>
          <w:szCs w:val="24"/>
        </w:rPr>
      </w:pPr>
      <w:r>
        <w:rPr>
          <w:rFonts w:ascii="Times New Roman" w:hAnsi="Times New Roman"/>
          <w:sz w:val="24"/>
          <w:szCs w:val="24"/>
        </w:rPr>
        <w:t>Two</w:t>
      </w:r>
      <w:r w:rsidRPr="000D4182">
        <w:rPr>
          <w:rFonts w:ascii="Times New Roman" w:hAnsi="Times New Roman"/>
          <w:sz w:val="24"/>
          <w:szCs w:val="24"/>
        </w:rPr>
        <w:t xml:space="preserve"> </w:t>
      </w:r>
      <w:proofErr w:type="gramStart"/>
      <w:r w:rsidRPr="000D4182">
        <w:rPr>
          <w:rFonts w:ascii="Times New Roman" w:hAnsi="Times New Roman"/>
          <w:sz w:val="24"/>
          <w:szCs w:val="24"/>
        </w:rPr>
        <w:t>test</w:t>
      </w:r>
      <w:proofErr w:type="gramEnd"/>
      <w:r w:rsidRPr="000D4182">
        <w:rPr>
          <w:rFonts w:ascii="Times New Roman" w:hAnsi="Times New Roman"/>
          <w:sz w:val="24"/>
          <w:szCs w:val="24"/>
        </w:rPr>
        <w:t xml:space="preserve"> sections, </w:t>
      </w:r>
      <w:r>
        <w:rPr>
          <w:rFonts w:ascii="Times New Roman" w:hAnsi="Times New Roman"/>
          <w:sz w:val="24"/>
          <w:szCs w:val="24"/>
        </w:rPr>
        <w:t>about 48</w:t>
      </w:r>
      <w:r w:rsidRPr="000D4182">
        <w:rPr>
          <w:rFonts w:ascii="Times New Roman" w:hAnsi="Times New Roman"/>
          <w:sz w:val="24"/>
          <w:szCs w:val="24"/>
        </w:rPr>
        <w:t xml:space="preserve"> </w:t>
      </w:r>
      <w:r>
        <w:rPr>
          <w:rFonts w:ascii="Times New Roman" w:hAnsi="Times New Roman"/>
          <w:sz w:val="24"/>
          <w:szCs w:val="24"/>
        </w:rPr>
        <w:t>m</w:t>
      </w:r>
      <w:r w:rsidRPr="000D4182">
        <w:rPr>
          <w:rFonts w:ascii="Times New Roman" w:hAnsi="Times New Roman"/>
          <w:sz w:val="24"/>
          <w:szCs w:val="24"/>
        </w:rPr>
        <w:t xml:space="preserve">-long and </w:t>
      </w:r>
      <w:r>
        <w:rPr>
          <w:rFonts w:ascii="Times New Roman" w:hAnsi="Times New Roman"/>
          <w:sz w:val="24"/>
          <w:szCs w:val="24"/>
        </w:rPr>
        <w:t>about 4.0 m</w:t>
      </w:r>
      <w:r w:rsidRPr="000D4182">
        <w:rPr>
          <w:rFonts w:ascii="Times New Roman" w:hAnsi="Times New Roman"/>
          <w:sz w:val="24"/>
          <w:szCs w:val="24"/>
        </w:rPr>
        <w:t xml:space="preserve">-wide, will use </w:t>
      </w:r>
      <w:r w:rsidR="008B1589">
        <w:rPr>
          <w:rFonts w:ascii="Times New Roman" w:hAnsi="Times New Roman"/>
          <w:sz w:val="24"/>
          <w:szCs w:val="24"/>
        </w:rPr>
        <w:t>270</w:t>
      </w:r>
      <w:r>
        <w:rPr>
          <w:rFonts w:ascii="Times New Roman" w:hAnsi="Times New Roman"/>
          <w:sz w:val="24"/>
          <w:szCs w:val="24"/>
        </w:rPr>
        <w:t xml:space="preserve"> mm</w:t>
      </w:r>
      <w:r w:rsidRPr="000D4182">
        <w:rPr>
          <w:rFonts w:ascii="Times New Roman" w:hAnsi="Times New Roman"/>
          <w:sz w:val="24"/>
          <w:szCs w:val="24"/>
        </w:rPr>
        <w:t xml:space="preserve"> granular base layer on top of clayey subgrade. In addition, </w:t>
      </w:r>
      <w:r w:rsidR="008B1589">
        <w:rPr>
          <w:rFonts w:ascii="Times New Roman" w:hAnsi="Times New Roman"/>
          <w:sz w:val="24"/>
          <w:szCs w:val="24"/>
        </w:rPr>
        <w:t>250</w:t>
      </w:r>
      <w:r>
        <w:rPr>
          <w:rFonts w:ascii="Times New Roman" w:hAnsi="Times New Roman"/>
          <w:sz w:val="24"/>
          <w:szCs w:val="24"/>
        </w:rPr>
        <w:t xml:space="preserve"> mm</w:t>
      </w:r>
      <w:r w:rsidRPr="000D4182">
        <w:rPr>
          <w:rFonts w:ascii="Times New Roman" w:hAnsi="Times New Roman"/>
          <w:sz w:val="24"/>
          <w:szCs w:val="24"/>
        </w:rPr>
        <w:t xml:space="preserve"> of granular recycled AC layer will be placed on top of the base layer, and </w:t>
      </w:r>
      <w:r>
        <w:rPr>
          <w:rFonts w:ascii="Times New Roman" w:hAnsi="Times New Roman"/>
          <w:sz w:val="24"/>
          <w:szCs w:val="24"/>
        </w:rPr>
        <w:t xml:space="preserve">120 mm </w:t>
      </w:r>
      <w:r w:rsidRPr="000D4182">
        <w:rPr>
          <w:rFonts w:ascii="Times New Roman" w:hAnsi="Times New Roman"/>
          <w:sz w:val="24"/>
          <w:szCs w:val="24"/>
        </w:rPr>
        <w:t>wearing surface.</w:t>
      </w:r>
    </w:p>
    <w:p w:rsidR="00933C9C" w:rsidRPr="000D4182" w:rsidRDefault="00933C9C" w:rsidP="00331FD9">
      <w:pPr>
        <w:pStyle w:val="ListParagraph"/>
        <w:keepNext/>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The wearing surface of each section is 15% and 50% </w:t>
      </w:r>
      <w:smartTag w:uri="urn:schemas-microsoft-com:office:smarttags" w:element="stockticker">
        <w:r>
          <w:rPr>
            <w:rFonts w:ascii="Times New Roman" w:hAnsi="Times New Roman"/>
            <w:sz w:val="24"/>
            <w:szCs w:val="24"/>
          </w:rPr>
          <w:t>HMA</w:t>
        </w:r>
      </w:smartTag>
      <w:r>
        <w:rPr>
          <w:rFonts w:ascii="Times New Roman" w:hAnsi="Times New Roman"/>
          <w:sz w:val="24"/>
          <w:szCs w:val="24"/>
        </w:rPr>
        <w:t xml:space="preserve"> RAP. The base is the same for both sections: full-depth reclamation with no stabilizer (FDR-NS)</w:t>
      </w:r>
    </w:p>
    <w:p w:rsidR="00933C9C" w:rsidRPr="000D4182" w:rsidRDefault="00933C9C" w:rsidP="00331FD9">
      <w:pPr>
        <w:pStyle w:val="ListParagraph"/>
        <w:keepNext/>
        <w:numPr>
          <w:ilvl w:val="0"/>
          <w:numId w:val="2"/>
        </w:numPr>
        <w:spacing w:after="0" w:line="360" w:lineRule="auto"/>
        <w:jc w:val="both"/>
        <w:rPr>
          <w:rFonts w:ascii="Times New Roman" w:hAnsi="Times New Roman"/>
          <w:sz w:val="24"/>
          <w:szCs w:val="24"/>
        </w:rPr>
      </w:pPr>
      <w:r w:rsidRPr="000D4182">
        <w:rPr>
          <w:rFonts w:ascii="Times New Roman" w:hAnsi="Times New Roman"/>
          <w:sz w:val="24"/>
          <w:szCs w:val="24"/>
        </w:rPr>
        <w:t>The instrumentation will include strain gauges</w:t>
      </w:r>
      <w:r>
        <w:rPr>
          <w:rFonts w:ascii="Times New Roman" w:hAnsi="Times New Roman"/>
          <w:sz w:val="24"/>
          <w:szCs w:val="24"/>
        </w:rPr>
        <w:t xml:space="preserve"> (</w:t>
      </w:r>
      <w:r w:rsidR="00840041">
        <w:rPr>
          <w:rFonts w:ascii="Times New Roman" w:hAnsi="Times New Roman"/>
          <w:sz w:val="24"/>
          <w:szCs w:val="24"/>
        </w:rPr>
        <w:t>Tokyo Sokki KM-100</w:t>
      </w:r>
      <w:smartTag w:uri="urn:schemas-microsoft-com:office:smarttags" w:element="stockticker">
        <w:r w:rsidR="00840041">
          <w:rPr>
            <w:rFonts w:ascii="Times New Roman" w:hAnsi="Times New Roman"/>
            <w:sz w:val="24"/>
            <w:szCs w:val="24"/>
          </w:rPr>
          <w:t>HAS</w:t>
        </w:r>
      </w:smartTag>
      <w:r>
        <w:rPr>
          <w:rFonts w:ascii="Times New Roman" w:hAnsi="Times New Roman"/>
          <w:sz w:val="24"/>
          <w:szCs w:val="24"/>
        </w:rPr>
        <w:t>)</w:t>
      </w:r>
      <w:r w:rsidRPr="000D4182">
        <w:rPr>
          <w:rFonts w:ascii="Times New Roman" w:hAnsi="Times New Roman"/>
          <w:sz w:val="24"/>
          <w:szCs w:val="24"/>
        </w:rPr>
        <w:t xml:space="preserve"> in both directions under </w:t>
      </w:r>
      <w:r>
        <w:rPr>
          <w:rFonts w:ascii="Times New Roman" w:hAnsi="Times New Roman"/>
          <w:sz w:val="24"/>
          <w:szCs w:val="24"/>
        </w:rPr>
        <w:t xml:space="preserve">each lift of </w:t>
      </w:r>
      <w:r w:rsidRPr="000D4182">
        <w:rPr>
          <w:rFonts w:ascii="Times New Roman" w:hAnsi="Times New Roman"/>
          <w:sz w:val="24"/>
          <w:szCs w:val="24"/>
        </w:rPr>
        <w:t>the AC layer</w:t>
      </w:r>
      <w:r>
        <w:rPr>
          <w:rFonts w:ascii="Times New Roman" w:hAnsi="Times New Roman"/>
          <w:sz w:val="24"/>
          <w:szCs w:val="24"/>
        </w:rPr>
        <w:t xml:space="preserve"> (60 mm thick)</w:t>
      </w:r>
      <w:r w:rsidRPr="000D4182">
        <w:rPr>
          <w:rFonts w:ascii="Times New Roman" w:hAnsi="Times New Roman"/>
          <w:sz w:val="24"/>
          <w:szCs w:val="24"/>
        </w:rPr>
        <w:t xml:space="preserve">; they will be located at the middle </w:t>
      </w:r>
      <w:r>
        <w:rPr>
          <w:rFonts w:ascii="Times New Roman" w:hAnsi="Times New Roman"/>
          <w:sz w:val="24"/>
          <w:szCs w:val="24"/>
        </w:rPr>
        <w:t xml:space="preserve">of the </w:t>
      </w:r>
      <w:r w:rsidRPr="000D4182">
        <w:rPr>
          <w:rFonts w:ascii="Times New Roman" w:hAnsi="Times New Roman"/>
          <w:sz w:val="24"/>
          <w:szCs w:val="24"/>
        </w:rPr>
        <w:t xml:space="preserve">wheel path. </w:t>
      </w:r>
      <w:r>
        <w:rPr>
          <w:rFonts w:ascii="Times New Roman" w:hAnsi="Times New Roman"/>
          <w:sz w:val="24"/>
          <w:szCs w:val="24"/>
        </w:rPr>
        <w:t xml:space="preserve">Each section will have 8 strain gauges: 4 </w:t>
      </w:r>
      <w:bookmarkStart w:id="0" w:name="_GoBack"/>
      <w:bookmarkEnd w:id="0"/>
      <w:r>
        <w:rPr>
          <w:rFonts w:ascii="Times New Roman" w:hAnsi="Times New Roman"/>
          <w:sz w:val="24"/>
          <w:szCs w:val="24"/>
        </w:rPr>
        <w:t>under each lift of the surface layer</w:t>
      </w:r>
    </w:p>
    <w:p w:rsidR="00933C9C" w:rsidRPr="000D4182" w:rsidRDefault="00933C9C" w:rsidP="00331FD9">
      <w:pPr>
        <w:pStyle w:val="ListParagraph"/>
        <w:keepNext/>
        <w:numPr>
          <w:ilvl w:val="0"/>
          <w:numId w:val="2"/>
        </w:numPr>
        <w:spacing w:after="0" w:line="360" w:lineRule="auto"/>
        <w:jc w:val="both"/>
        <w:rPr>
          <w:rFonts w:ascii="Times New Roman" w:hAnsi="Times New Roman"/>
          <w:sz w:val="24"/>
          <w:szCs w:val="24"/>
        </w:rPr>
      </w:pPr>
      <w:r w:rsidRPr="000D4182">
        <w:rPr>
          <w:rFonts w:ascii="Times New Roman" w:hAnsi="Times New Roman"/>
          <w:sz w:val="24"/>
          <w:szCs w:val="24"/>
        </w:rPr>
        <w:t xml:space="preserve">Two pressure cells will also be installed at the bottom of the recycled granular layer and two at the bottom of the AC wearing surface. </w:t>
      </w:r>
    </w:p>
    <w:p w:rsidR="00933C9C" w:rsidRPr="000D4182" w:rsidRDefault="00933C9C" w:rsidP="00331FD9">
      <w:pPr>
        <w:pStyle w:val="ListParagraph"/>
        <w:keepNext/>
        <w:numPr>
          <w:ilvl w:val="0"/>
          <w:numId w:val="2"/>
        </w:numPr>
        <w:spacing w:after="0" w:line="360" w:lineRule="auto"/>
        <w:jc w:val="both"/>
        <w:rPr>
          <w:rFonts w:ascii="Times New Roman" w:hAnsi="Times New Roman"/>
          <w:sz w:val="24"/>
          <w:szCs w:val="24"/>
        </w:rPr>
      </w:pPr>
      <w:r w:rsidRPr="000D4182">
        <w:rPr>
          <w:rFonts w:ascii="Times New Roman" w:hAnsi="Times New Roman"/>
          <w:sz w:val="24"/>
          <w:szCs w:val="24"/>
        </w:rPr>
        <w:t>In order to measure the deflection at different depths in the pavement structure, multidepth deflectometer will be used to complement the instrumentation response measurements.</w:t>
      </w:r>
    </w:p>
    <w:p w:rsidR="000E7767" w:rsidRDefault="00933C9C" w:rsidP="000E7767">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The load and inflation pressure that will be used during the </w:t>
      </w:r>
      <w:smartTag w:uri="urn:schemas-microsoft-com:office:smarttags" w:element="stockticker">
        <w:r>
          <w:rPr>
            <w:rFonts w:ascii="Times New Roman" w:hAnsi="Times New Roman"/>
            <w:sz w:val="24"/>
            <w:szCs w:val="24"/>
          </w:rPr>
          <w:t>APT</w:t>
        </w:r>
      </w:smartTag>
      <w:r>
        <w:rPr>
          <w:rFonts w:ascii="Times New Roman" w:hAnsi="Times New Roman"/>
          <w:sz w:val="24"/>
          <w:szCs w:val="24"/>
        </w:rPr>
        <w:t xml:space="preserve"> is given in </w:t>
      </w:r>
      <w:r w:rsidRPr="000E7767">
        <w:rPr>
          <w:rFonts w:ascii="Times New Roman" w:hAnsi="Times New Roman"/>
          <w:sz w:val="24"/>
          <w:szCs w:val="24"/>
        </w:rPr>
        <w:fldChar w:fldCharType="begin"/>
      </w:r>
      <w:r>
        <w:rPr>
          <w:rFonts w:ascii="Times New Roman" w:hAnsi="Times New Roman"/>
          <w:sz w:val="24"/>
          <w:szCs w:val="24"/>
        </w:rPr>
        <w:instrText xml:space="preserve"> REF _Ref317166119 \h  \* MERGEFORMAT </w:instrText>
      </w:r>
      <w:r w:rsidRPr="000E7767">
        <w:rPr>
          <w:rFonts w:ascii="Times New Roman" w:hAnsi="Times New Roman"/>
          <w:sz w:val="24"/>
          <w:szCs w:val="24"/>
        </w:rPr>
      </w:r>
      <w:r w:rsidRPr="000E7767">
        <w:rPr>
          <w:rFonts w:ascii="Times New Roman" w:hAnsi="Times New Roman"/>
          <w:sz w:val="24"/>
          <w:szCs w:val="24"/>
        </w:rPr>
        <w:fldChar w:fldCharType="separate"/>
      </w:r>
      <w:r w:rsidR="00C53269" w:rsidRPr="00C53269">
        <w:rPr>
          <w:rFonts w:ascii="Times New Roman" w:hAnsi="Times New Roman"/>
          <w:sz w:val="24"/>
          <w:szCs w:val="24"/>
        </w:rPr>
        <w:t xml:space="preserve">Table </w:t>
      </w:r>
      <w:r w:rsidR="00C53269">
        <w:rPr>
          <w:noProof/>
        </w:rPr>
        <w:t>1</w:t>
      </w:r>
      <w:r w:rsidRPr="000E7767">
        <w:rPr>
          <w:rFonts w:ascii="Times New Roman" w:hAnsi="Times New Roman"/>
          <w:sz w:val="24"/>
          <w:szCs w:val="24"/>
        </w:rPr>
        <w:fldChar w:fldCharType="end"/>
      </w:r>
      <w:r w:rsidRPr="000E7767">
        <w:rPr>
          <w:rFonts w:ascii="Times New Roman" w:hAnsi="Times New Roman"/>
          <w:sz w:val="24"/>
          <w:szCs w:val="24"/>
        </w:rPr>
        <w:t>; the speed during testing will be 5.0 mph. 100 cycles each</w:t>
      </w:r>
    </w:p>
    <w:p w:rsidR="000E7767" w:rsidRDefault="008B1589" w:rsidP="000E7767">
      <w:pPr>
        <w:pStyle w:val="ListParagraph"/>
        <w:numPr>
          <w:ilvl w:val="0"/>
          <w:numId w:val="2"/>
        </w:numPr>
        <w:spacing w:after="0" w:line="360" w:lineRule="auto"/>
        <w:jc w:val="both"/>
        <w:rPr>
          <w:rFonts w:ascii="Times New Roman" w:hAnsi="Times New Roman"/>
          <w:sz w:val="24"/>
          <w:szCs w:val="24"/>
        </w:rPr>
      </w:pPr>
      <w:r w:rsidRPr="000E7767">
        <w:rPr>
          <w:rFonts w:ascii="Times New Roman" w:hAnsi="Times New Roman"/>
          <w:sz w:val="24"/>
          <w:szCs w:val="24"/>
        </w:rPr>
        <w:t>The temperature will be set at a depth of 20 mm from the surface as used by SHRP</w:t>
      </w:r>
    </w:p>
    <w:p w:rsidR="000E7767" w:rsidRDefault="008B1589" w:rsidP="000E7767">
      <w:pPr>
        <w:pStyle w:val="ListParagraph"/>
        <w:numPr>
          <w:ilvl w:val="0"/>
          <w:numId w:val="2"/>
        </w:numPr>
        <w:spacing w:after="0" w:line="360" w:lineRule="auto"/>
        <w:jc w:val="both"/>
        <w:rPr>
          <w:rFonts w:ascii="Times New Roman" w:hAnsi="Times New Roman"/>
          <w:sz w:val="24"/>
          <w:szCs w:val="24"/>
        </w:rPr>
      </w:pPr>
      <w:r w:rsidRPr="000E7767">
        <w:rPr>
          <w:rFonts w:ascii="Times New Roman" w:hAnsi="Times New Roman"/>
          <w:sz w:val="24"/>
          <w:szCs w:val="24"/>
        </w:rPr>
        <w:t xml:space="preserve">The traffic will be applied </w:t>
      </w:r>
      <w:proofErr w:type="spellStart"/>
      <w:r w:rsidRPr="000E7767">
        <w:rPr>
          <w:rFonts w:ascii="Times New Roman" w:hAnsi="Times New Roman"/>
          <w:sz w:val="24"/>
          <w:szCs w:val="24"/>
        </w:rPr>
        <w:t>uni</w:t>
      </w:r>
      <w:proofErr w:type="spellEnd"/>
      <w:r w:rsidRPr="000E7767">
        <w:rPr>
          <w:rFonts w:ascii="Times New Roman" w:hAnsi="Times New Roman"/>
          <w:sz w:val="24"/>
          <w:szCs w:val="24"/>
        </w:rPr>
        <w:t xml:space="preserve">-directionally and will be performed from low to high </w:t>
      </w:r>
      <w:proofErr w:type="gramStart"/>
      <w:r w:rsidRPr="000E7767">
        <w:rPr>
          <w:rFonts w:ascii="Times New Roman" w:hAnsi="Times New Roman"/>
          <w:sz w:val="24"/>
          <w:szCs w:val="24"/>
        </w:rPr>
        <w:t>load,</w:t>
      </w:r>
      <w:proofErr w:type="gramEnd"/>
      <w:r w:rsidRPr="000E7767">
        <w:rPr>
          <w:rFonts w:ascii="Times New Roman" w:hAnsi="Times New Roman"/>
          <w:sz w:val="24"/>
          <w:szCs w:val="24"/>
        </w:rPr>
        <w:t xml:space="preserve"> and from low to high temp to avoid damage to the pavement. Damage may cause by 18 kips, so this load will be applied at the end of testing for both wheel types. </w:t>
      </w:r>
    </w:p>
    <w:p w:rsidR="008B1589" w:rsidRPr="000E7767" w:rsidRDefault="008B1589" w:rsidP="000E7767">
      <w:pPr>
        <w:pStyle w:val="ListParagraph"/>
        <w:numPr>
          <w:ilvl w:val="0"/>
          <w:numId w:val="2"/>
        </w:numPr>
        <w:spacing w:after="0" w:line="360" w:lineRule="auto"/>
        <w:jc w:val="both"/>
        <w:rPr>
          <w:rFonts w:ascii="Times New Roman" w:hAnsi="Times New Roman"/>
          <w:sz w:val="24"/>
          <w:szCs w:val="24"/>
        </w:rPr>
      </w:pPr>
      <w:r w:rsidRPr="000E7767">
        <w:rPr>
          <w:rFonts w:ascii="Times New Roman" w:hAnsi="Times New Roman"/>
          <w:sz w:val="24"/>
          <w:szCs w:val="24"/>
        </w:rPr>
        <w:t>Test at different offsets with both tires (WBT and DTA) will be also performed. The cases would be: Temperature=50C, Tire Pressure=80 and 125 psi, and load=10kip. The offsets would be 7 and 12 in (</w:t>
      </w:r>
      <w:r w:rsidR="00A10496" w:rsidRPr="000E7767">
        <w:rPr>
          <w:rFonts w:ascii="Times New Roman" w:hAnsi="Times New Roman"/>
          <w:sz w:val="24"/>
          <w:szCs w:val="24"/>
        </w:rPr>
        <w:t>offset is the</w:t>
      </w:r>
      <w:r w:rsidRPr="000E7767">
        <w:rPr>
          <w:rFonts w:ascii="Times New Roman" w:hAnsi="Times New Roman"/>
          <w:sz w:val="24"/>
          <w:szCs w:val="24"/>
        </w:rPr>
        <w:t xml:space="preserve"> distance from the line of se</w:t>
      </w:r>
      <w:r w:rsidR="00A10496" w:rsidRPr="000E7767">
        <w:rPr>
          <w:rFonts w:ascii="Times New Roman" w:hAnsi="Times New Roman"/>
          <w:sz w:val="24"/>
          <w:szCs w:val="24"/>
        </w:rPr>
        <w:t>nsor to the center of the tire).</w:t>
      </w:r>
    </w:p>
    <w:p w:rsidR="00933C9C" w:rsidRDefault="00933C9C" w:rsidP="00924F5A">
      <w:pPr>
        <w:pStyle w:val="Caption"/>
        <w:keepNext/>
      </w:pPr>
      <w:bookmarkStart w:id="1" w:name="_Ref317166119"/>
      <w:proofErr w:type="gramStart"/>
      <w:r>
        <w:lastRenderedPageBreak/>
        <w:t xml:space="preserve">Table </w:t>
      </w:r>
      <w:proofErr w:type="gramEnd"/>
      <w:r>
        <w:fldChar w:fldCharType="begin"/>
      </w:r>
      <w:r>
        <w:instrText xml:space="preserve"> SEQ Table \* ARABIC </w:instrText>
      </w:r>
      <w:r>
        <w:fldChar w:fldCharType="separate"/>
      </w:r>
      <w:r w:rsidR="00C53269">
        <w:rPr>
          <w:noProof/>
        </w:rPr>
        <w:t>1</w:t>
      </w:r>
      <w:r>
        <w:fldChar w:fldCharType="end"/>
      </w:r>
      <w:bookmarkEnd w:id="1"/>
      <w:proofErr w:type="gramStart"/>
      <w:r>
        <w:t>.</w:t>
      </w:r>
      <w:proofErr w:type="gramEnd"/>
      <w:r>
        <w:t xml:space="preserve"> </w:t>
      </w:r>
      <w:r w:rsidRPr="008D7A82">
        <w:t>Test Matri</w:t>
      </w:r>
      <w:r>
        <w:t>x</w:t>
      </w:r>
      <w:r w:rsidRPr="008D7A82">
        <w:t xml:space="preserve"> for </w:t>
      </w:r>
      <w:smartTag w:uri="urn:schemas-microsoft-com:office:smarttags" w:element="stockticker">
        <w:r>
          <w:t>APT</w:t>
        </w:r>
      </w:smartTag>
      <w:r>
        <w:t xml:space="preserve"> (Temperature: target temperatures 20, 35 and 50C, try to do the low temperature one at night)</w:t>
      </w:r>
    </w:p>
    <w:tbl>
      <w:tblPr>
        <w:tblW w:w="7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1785"/>
        <w:gridCol w:w="799"/>
        <w:gridCol w:w="720"/>
        <w:gridCol w:w="810"/>
        <w:gridCol w:w="720"/>
        <w:gridCol w:w="810"/>
      </w:tblGrid>
      <w:tr w:rsidR="00933C9C" w:rsidRPr="00703E8E">
        <w:trPr>
          <w:jc w:val="center"/>
        </w:trPr>
        <w:tc>
          <w:tcPr>
            <w:tcW w:w="2285" w:type="dxa"/>
            <w:vAlign w:val="center"/>
          </w:tcPr>
          <w:p w:rsidR="00933C9C" w:rsidRPr="00703E8E" w:rsidRDefault="00933C9C" w:rsidP="00703E8E">
            <w:pPr>
              <w:pStyle w:val="ListParagraph"/>
              <w:keepNext/>
              <w:spacing w:after="0" w:line="360" w:lineRule="auto"/>
              <w:ind w:left="0"/>
              <w:jc w:val="center"/>
              <w:rPr>
                <w:rFonts w:ascii="Times New Roman" w:hAnsi="Times New Roman"/>
                <w:b/>
                <w:sz w:val="24"/>
                <w:szCs w:val="24"/>
              </w:rPr>
            </w:pPr>
            <w:r w:rsidRPr="00703E8E">
              <w:rPr>
                <w:rFonts w:ascii="Times New Roman" w:hAnsi="Times New Roman"/>
                <w:b/>
                <w:sz w:val="24"/>
                <w:szCs w:val="24"/>
              </w:rPr>
              <w:t>Tire Type</w:t>
            </w:r>
          </w:p>
        </w:tc>
        <w:tc>
          <w:tcPr>
            <w:tcW w:w="1785" w:type="dxa"/>
            <w:vAlign w:val="center"/>
          </w:tcPr>
          <w:p w:rsidR="00933C9C" w:rsidRPr="00703E8E" w:rsidRDefault="00933C9C" w:rsidP="00703E8E">
            <w:pPr>
              <w:keepNext/>
              <w:spacing w:after="0" w:line="240" w:lineRule="auto"/>
              <w:jc w:val="center"/>
              <w:rPr>
                <w:rFonts w:ascii="Times New Roman" w:hAnsi="Times New Roman"/>
                <w:b/>
                <w:sz w:val="24"/>
                <w:szCs w:val="24"/>
                <w:lang w:val="en-GB"/>
              </w:rPr>
            </w:pPr>
            <w:r w:rsidRPr="00703E8E">
              <w:rPr>
                <w:rFonts w:ascii="Times New Roman" w:hAnsi="Times New Roman"/>
                <w:b/>
                <w:sz w:val="24"/>
                <w:szCs w:val="24"/>
                <w:lang w:val="en-GB"/>
              </w:rPr>
              <w:t>Inflation Pressure (psi)</w:t>
            </w:r>
          </w:p>
        </w:tc>
        <w:tc>
          <w:tcPr>
            <w:tcW w:w="3859" w:type="dxa"/>
            <w:gridSpan w:val="5"/>
            <w:vAlign w:val="center"/>
          </w:tcPr>
          <w:p w:rsidR="00933C9C" w:rsidRPr="00703E8E" w:rsidRDefault="00933C9C" w:rsidP="00703E8E">
            <w:pPr>
              <w:pStyle w:val="ListParagraph"/>
              <w:keepNext/>
              <w:spacing w:after="0" w:line="360" w:lineRule="auto"/>
              <w:ind w:left="0"/>
              <w:jc w:val="center"/>
              <w:rPr>
                <w:rFonts w:ascii="Times New Roman" w:hAnsi="Times New Roman"/>
                <w:b/>
                <w:sz w:val="24"/>
                <w:szCs w:val="24"/>
              </w:rPr>
            </w:pPr>
            <w:r w:rsidRPr="00703E8E">
              <w:rPr>
                <w:rFonts w:ascii="Times New Roman" w:hAnsi="Times New Roman"/>
                <w:b/>
                <w:sz w:val="24"/>
                <w:szCs w:val="24"/>
                <w:lang w:val="en-GB"/>
              </w:rPr>
              <w:t>Wheel Loading (kips)/Half Axle</w:t>
            </w:r>
          </w:p>
        </w:tc>
      </w:tr>
      <w:tr w:rsidR="00933C9C" w:rsidRPr="00703E8E">
        <w:trPr>
          <w:jc w:val="center"/>
        </w:trPr>
        <w:tc>
          <w:tcPr>
            <w:tcW w:w="22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NG-WBT and Dual</w:t>
            </w:r>
          </w:p>
        </w:tc>
        <w:tc>
          <w:tcPr>
            <w:tcW w:w="17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80</w:t>
            </w:r>
          </w:p>
        </w:tc>
        <w:tc>
          <w:tcPr>
            <w:tcW w:w="799" w:type="dxa"/>
            <w:vMerge w:val="restart"/>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r w:rsidRPr="00703E8E">
              <w:rPr>
                <w:rFonts w:ascii="Times New Roman" w:hAnsi="Times New Roman"/>
                <w:sz w:val="24"/>
                <w:szCs w:val="24"/>
              </w:rPr>
              <w:t>6</w:t>
            </w:r>
          </w:p>
        </w:tc>
        <w:tc>
          <w:tcPr>
            <w:tcW w:w="720" w:type="dxa"/>
            <w:vMerge w:val="restart"/>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r w:rsidRPr="00703E8E">
              <w:rPr>
                <w:rFonts w:ascii="Times New Roman" w:hAnsi="Times New Roman"/>
                <w:sz w:val="24"/>
                <w:szCs w:val="24"/>
              </w:rPr>
              <w:t>8</w:t>
            </w:r>
          </w:p>
        </w:tc>
        <w:tc>
          <w:tcPr>
            <w:tcW w:w="810" w:type="dxa"/>
            <w:vMerge w:val="restart"/>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r w:rsidRPr="00703E8E">
              <w:rPr>
                <w:rFonts w:ascii="Times New Roman" w:hAnsi="Times New Roman"/>
                <w:sz w:val="24"/>
                <w:szCs w:val="24"/>
              </w:rPr>
              <w:t>10</w:t>
            </w:r>
          </w:p>
        </w:tc>
        <w:tc>
          <w:tcPr>
            <w:tcW w:w="720" w:type="dxa"/>
            <w:vMerge w:val="restart"/>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r w:rsidRPr="00703E8E">
              <w:rPr>
                <w:rFonts w:ascii="Times New Roman" w:hAnsi="Times New Roman"/>
                <w:sz w:val="24"/>
                <w:szCs w:val="24"/>
              </w:rPr>
              <w:t>14</w:t>
            </w:r>
          </w:p>
        </w:tc>
        <w:tc>
          <w:tcPr>
            <w:tcW w:w="810" w:type="dxa"/>
            <w:vMerge w:val="restart"/>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r w:rsidRPr="00703E8E">
              <w:rPr>
                <w:rFonts w:ascii="Times New Roman" w:hAnsi="Times New Roman"/>
                <w:sz w:val="24"/>
                <w:szCs w:val="24"/>
              </w:rPr>
              <w:t>18</w:t>
            </w:r>
          </w:p>
        </w:tc>
      </w:tr>
      <w:tr w:rsidR="00933C9C" w:rsidRPr="00703E8E">
        <w:trPr>
          <w:jc w:val="center"/>
        </w:trPr>
        <w:tc>
          <w:tcPr>
            <w:tcW w:w="22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NG-WBT and Dual</w:t>
            </w:r>
          </w:p>
        </w:tc>
        <w:tc>
          <w:tcPr>
            <w:tcW w:w="17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100</w:t>
            </w:r>
          </w:p>
        </w:tc>
        <w:tc>
          <w:tcPr>
            <w:tcW w:w="799"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r>
      <w:tr w:rsidR="00933C9C" w:rsidRPr="00703E8E">
        <w:trPr>
          <w:jc w:val="center"/>
        </w:trPr>
        <w:tc>
          <w:tcPr>
            <w:tcW w:w="22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NG-WBT and Dual</w:t>
            </w:r>
          </w:p>
        </w:tc>
        <w:tc>
          <w:tcPr>
            <w:tcW w:w="17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110</w:t>
            </w:r>
          </w:p>
        </w:tc>
        <w:tc>
          <w:tcPr>
            <w:tcW w:w="799"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r>
      <w:tr w:rsidR="00933C9C" w:rsidRPr="00703E8E">
        <w:trPr>
          <w:jc w:val="center"/>
        </w:trPr>
        <w:tc>
          <w:tcPr>
            <w:tcW w:w="22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NG-WBT and Dual</w:t>
            </w:r>
          </w:p>
        </w:tc>
        <w:tc>
          <w:tcPr>
            <w:tcW w:w="17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125</w:t>
            </w:r>
          </w:p>
        </w:tc>
        <w:tc>
          <w:tcPr>
            <w:tcW w:w="799"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r>
      <w:tr w:rsidR="00933C9C" w:rsidRPr="00703E8E">
        <w:trPr>
          <w:jc w:val="center"/>
        </w:trPr>
        <w:tc>
          <w:tcPr>
            <w:tcW w:w="22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Dual Only</w:t>
            </w:r>
          </w:p>
        </w:tc>
        <w:tc>
          <w:tcPr>
            <w:tcW w:w="17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60/110*</w:t>
            </w:r>
          </w:p>
        </w:tc>
        <w:tc>
          <w:tcPr>
            <w:tcW w:w="799"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r>
      <w:tr w:rsidR="00933C9C" w:rsidRPr="00703E8E">
        <w:trPr>
          <w:jc w:val="center"/>
        </w:trPr>
        <w:tc>
          <w:tcPr>
            <w:tcW w:w="22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Dual Only</w:t>
            </w:r>
          </w:p>
        </w:tc>
        <w:tc>
          <w:tcPr>
            <w:tcW w:w="1785" w:type="dxa"/>
            <w:vAlign w:val="center"/>
          </w:tcPr>
          <w:p w:rsidR="00933C9C" w:rsidRPr="00703E8E" w:rsidRDefault="00933C9C" w:rsidP="00703E8E">
            <w:pPr>
              <w:keepNext/>
              <w:spacing w:after="0" w:line="240" w:lineRule="auto"/>
              <w:jc w:val="center"/>
              <w:rPr>
                <w:rFonts w:ascii="Times New Roman" w:hAnsi="Times New Roman"/>
                <w:sz w:val="24"/>
                <w:szCs w:val="24"/>
                <w:lang w:val="en-GB"/>
              </w:rPr>
            </w:pPr>
            <w:r w:rsidRPr="00703E8E">
              <w:rPr>
                <w:rFonts w:ascii="Times New Roman" w:hAnsi="Times New Roman"/>
                <w:sz w:val="24"/>
                <w:szCs w:val="24"/>
                <w:lang w:val="en-GB"/>
              </w:rPr>
              <w:t>80/110*</w:t>
            </w:r>
          </w:p>
        </w:tc>
        <w:tc>
          <w:tcPr>
            <w:tcW w:w="799"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72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c>
          <w:tcPr>
            <w:tcW w:w="810" w:type="dxa"/>
            <w:vMerge/>
            <w:vAlign w:val="center"/>
          </w:tcPr>
          <w:p w:rsidR="00933C9C" w:rsidRPr="00703E8E" w:rsidRDefault="00933C9C" w:rsidP="00703E8E">
            <w:pPr>
              <w:pStyle w:val="ListParagraph"/>
              <w:keepNext/>
              <w:spacing w:after="0" w:line="360" w:lineRule="auto"/>
              <w:ind w:left="0"/>
              <w:jc w:val="center"/>
              <w:rPr>
                <w:rFonts w:ascii="Times New Roman" w:hAnsi="Times New Roman"/>
                <w:sz w:val="24"/>
                <w:szCs w:val="24"/>
              </w:rPr>
            </w:pPr>
          </w:p>
        </w:tc>
      </w:tr>
    </w:tbl>
    <w:p w:rsidR="00AE0E1F" w:rsidRDefault="00933C9C" w:rsidP="00924F5A">
      <w:pPr>
        <w:pStyle w:val="ListParagraph"/>
        <w:keepNext/>
        <w:numPr>
          <w:ins w:id="2" w:author="Rongzong Wu" w:date="2012-07-24T16:31:00Z"/>
        </w:numPr>
        <w:spacing w:after="0" w:line="360" w:lineRule="auto"/>
        <w:ind w:left="360"/>
        <w:jc w:val="both"/>
        <w:rPr>
          <w:rFonts w:ascii="Times New Roman" w:hAnsi="Times New Roman"/>
          <w:sz w:val="24"/>
          <w:szCs w:val="24"/>
        </w:rPr>
      </w:pPr>
      <w:r>
        <w:rPr>
          <w:rFonts w:ascii="Times New Roman" w:hAnsi="Times New Roman"/>
          <w:sz w:val="24"/>
          <w:szCs w:val="24"/>
        </w:rPr>
        <w:t>*Indicates pressure differential in dual tires</w:t>
      </w:r>
      <w:r w:rsidR="008B1589">
        <w:rPr>
          <w:rFonts w:ascii="Times New Roman" w:hAnsi="Times New Roman"/>
          <w:sz w:val="24"/>
          <w:szCs w:val="24"/>
        </w:rPr>
        <w:t xml:space="preserve"> (different tire inflation pressure in each tire of the assembly)</w:t>
      </w:r>
      <w:r>
        <w:rPr>
          <w:rFonts w:ascii="Times New Roman" w:hAnsi="Times New Roman"/>
          <w:sz w:val="24"/>
          <w:szCs w:val="24"/>
        </w:rPr>
        <w:t>.</w:t>
      </w:r>
    </w:p>
    <w:p w:rsidR="00933C9C" w:rsidRPr="000D4182" w:rsidRDefault="00933C9C" w:rsidP="000434E6">
      <w:pPr>
        <w:keepNext/>
        <w:jc w:val="center"/>
        <w:rPr>
          <w:sz w:val="24"/>
          <w:szCs w:val="24"/>
        </w:rPr>
      </w:pPr>
    </w:p>
    <w:bookmarkStart w:id="3" w:name="_Ref329696893"/>
    <w:bookmarkStart w:id="4" w:name="_Ref337063722"/>
    <w:p w:rsidR="008A36FB" w:rsidRDefault="00B82608" w:rsidP="00B82608">
      <w:pPr>
        <w:jc w:val="center"/>
      </w:pPr>
      <w:r>
        <w:object w:dxaOrig="6960" w:dyaOrig="9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4pt;height:594.75pt" o:ole="">
            <v:imagedata r:id="rId6" o:title=""/>
          </v:shape>
          <o:OLEObject Type="Embed" ProgID="AutoCAD.Drawing.19" ShapeID="_x0000_i1026" DrawAspect="Content" ObjectID="_1410859443" r:id="rId7"/>
        </w:object>
      </w:r>
    </w:p>
    <w:p w:rsidR="00933C9C" w:rsidRDefault="00933C9C" w:rsidP="000D4182">
      <w:pPr>
        <w:pStyle w:val="Caption"/>
      </w:pPr>
      <w:bookmarkStart w:id="5" w:name="_Ref337117531"/>
      <w:proofErr w:type="gramStart"/>
      <w:r w:rsidRPr="000D4182">
        <w:t xml:space="preserve">Figure </w:t>
      </w:r>
      <w:proofErr w:type="gramEnd"/>
      <w:r>
        <w:fldChar w:fldCharType="begin"/>
      </w:r>
      <w:r>
        <w:instrText xml:space="preserve"> SEQ Figure \* ARABIC </w:instrText>
      </w:r>
      <w:r>
        <w:fldChar w:fldCharType="separate"/>
      </w:r>
      <w:r w:rsidR="00C53269">
        <w:rPr>
          <w:noProof/>
        </w:rPr>
        <w:t>1</w:t>
      </w:r>
      <w:r>
        <w:fldChar w:fldCharType="end"/>
      </w:r>
      <w:bookmarkEnd w:id="3"/>
      <w:bookmarkEnd w:id="4"/>
      <w:bookmarkEnd w:id="5"/>
      <w:proofErr w:type="gramStart"/>
      <w:r w:rsidRPr="000D4182">
        <w:t>.</w:t>
      </w:r>
      <w:proofErr w:type="gramEnd"/>
      <w:r w:rsidRPr="000D4182">
        <w:t xml:space="preserve"> Plan and profile view of pavement structure and instrumentation for the </w:t>
      </w:r>
      <w:r>
        <w:t>15%-RAP-</w:t>
      </w:r>
      <w:smartTag w:uri="urn:schemas-microsoft-com:office:smarttags" w:element="stockticker">
        <w:r>
          <w:t>HMA</w:t>
        </w:r>
      </w:smartTag>
      <w:r>
        <w:t xml:space="preserve"> </w:t>
      </w:r>
      <w:r w:rsidRPr="000D4182">
        <w:t>test section at UC-Davis</w:t>
      </w:r>
    </w:p>
    <w:p w:rsidR="00933C9C" w:rsidRDefault="00933C9C" w:rsidP="00CF6E3D">
      <w:pPr>
        <w:pStyle w:val="Caption"/>
      </w:pPr>
      <w:bookmarkStart w:id="6" w:name="_Ref329696895"/>
    </w:p>
    <w:bookmarkStart w:id="7" w:name="_Ref329697620"/>
    <w:p w:rsidR="00D87549" w:rsidRDefault="00FE3476" w:rsidP="00D87549">
      <w:pPr>
        <w:jc w:val="center"/>
      </w:pPr>
      <w:r>
        <w:object w:dxaOrig="4200" w:dyaOrig="6735">
          <v:shape id="_x0000_i1025" type="#_x0000_t75" style="width:360.75pt;height:579.75pt" o:ole="">
            <v:imagedata r:id="rId8" o:title=""/>
          </v:shape>
          <o:OLEObject Type="Embed" ProgID="AutoCAD.Drawing.18" ShapeID="_x0000_i1025" DrawAspect="Content" ObjectID="_1410859444" r:id="rId9"/>
        </w:object>
      </w:r>
    </w:p>
    <w:p w:rsidR="00933C9C" w:rsidRPr="00CF6E3D" w:rsidRDefault="00933C9C" w:rsidP="00CF6E3D">
      <w:pPr>
        <w:pStyle w:val="Caption"/>
      </w:pPr>
      <w:bookmarkStart w:id="8" w:name="_Ref337063724"/>
      <w:proofErr w:type="gramStart"/>
      <w:r>
        <w:t xml:space="preserve">Figure </w:t>
      </w:r>
      <w:proofErr w:type="gramEnd"/>
      <w:r>
        <w:fldChar w:fldCharType="begin"/>
      </w:r>
      <w:r>
        <w:instrText xml:space="preserve"> SEQ Figure \* ARABIC </w:instrText>
      </w:r>
      <w:r>
        <w:fldChar w:fldCharType="separate"/>
      </w:r>
      <w:r w:rsidR="00C53269">
        <w:rPr>
          <w:noProof/>
        </w:rPr>
        <w:t>2</w:t>
      </w:r>
      <w:r>
        <w:fldChar w:fldCharType="end"/>
      </w:r>
      <w:bookmarkEnd w:id="6"/>
      <w:bookmarkEnd w:id="7"/>
      <w:bookmarkEnd w:id="8"/>
      <w:proofErr w:type="gramStart"/>
      <w:r>
        <w:t>.</w:t>
      </w:r>
      <w:proofErr w:type="gramEnd"/>
      <w:r>
        <w:t xml:space="preserve"> </w:t>
      </w:r>
      <w:r w:rsidRPr="000D4182">
        <w:t xml:space="preserve">Plan and profile view of pavement structure and instrumentation for the </w:t>
      </w:r>
      <w:r>
        <w:t>50%-RAP-</w:t>
      </w:r>
      <w:smartTag w:uri="urn:schemas-microsoft-com:office:smarttags" w:element="stockticker">
        <w:r>
          <w:t>HMA</w:t>
        </w:r>
      </w:smartTag>
      <w:r>
        <w:t xml:space="preserve"> </w:t>
      </w:r>
      <w:r w:rsidRPr="000D4182">
        <w:t>test section at UC-Davis</w:t>
      </w:r>
    </w:p>
    <w:p w:rsidR="008A36FB" w:rsidRDefault="008A36FB" w:rsidP="008A36FB">
      <w:pPr>
        <w:jc w:val="center"/>
      </w:pPr>
      <w:r>
        <w:object w:dxaOrig="10860" w:dyaOrig="9315">
          <v:shape id="_x0000_i1027" type="#_x0000_t75" style="width:429.75pt;height:368.25pt" o:ole="">
            <v:imagedata r:id="rId10" o:title=""/>
          </v:shape>
          <o:OLEObject Type="Embed" ProgID="AutoCAD.Drawing.19" ShapeID="_x0000_i1027" DrawAspect="Content" ObjectID="_1410859445" r:id="rId11"/>
        </w:object>
      </w:r>
    </w:p>
    <w:p w:rsidR="00933C9C" w:rsidRPr="000D4182" w:rsidRDefault="00933C9C" w:rsidP="00E704DD">
      <w:pPr>
        <w:pStyle w:val="Caption"/>
      </w:pPr>
      <w:proofErr w:type="gramStart"/>
      <w:r w:rsidRPr="000D4182">
        <w:t xml:space="preserve">Figure </w:t>
      </w:r>
      <w:proofErr w:type="gramEnd"/>
      <w:r>
        <w:fldChar w:fldCharType="begin"/>
      </w:r>
      <w:r>
        <w:instrText xml:space="preserve"> SEQ Figure \* ARABIC </w:instrText>
      </w:r>
      <w:r>
        <w:fldChar w:fldCharType="separate"/>
      </w:r>
      <w:r w:rsidR="00C53269">
        <w:rPr>
          <w:noProof/>
        </w:rPr>
        <w:t>3</w:t>
      </w:r>
      <w:r>
        <w:fldChar w:fldCharType="end"/>
      </w:r>
      <w:proofErr w:type="gramStart"/>
      <w:r w:rsidRPr="000D4182">
        <w:t>.</w:t>
      </w:r>
      <w:proofErr w:type="gramEnd"/>
      <w:r w:rsidRPr="000D4182">
        <w:t xml:space="preserve"> Cross section of pavement structure</w:t>
      </w:r>
      <w:r>
        <w:t>s</w:t>
      </w:r>
      <w:r w:rsidRPr="000D4182">
        <w:t xml:space="preserve"> and instrumentation for the test section at UC-Davis (Multi-depth deflectometer not shown for clarity)</w:t>
      </w:r>
    </w:p>
    <w:sectPr w:rsidR="00933C9C" w:rsidRPr="000D4182" w:rsidSect="0004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551BF"/>
    <w:multiLevelType w:val="hybridMultilevel"/>
    <w:tmpl w:val="00ECC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0BF1D5C"/>
    <w:multiLevelType w:val="hybridMultilevel"/>
    <w:tmpl w:val="28D6E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1B90D7B"/>
    <w:multiLevelType w:val="hybridMultilevel"/>
    <w:tmpl w:val="B7561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4E6"/>
    <w:rsid w:val="000434E6"/>
    <w:rsid w:val="000A0FB5"/>
    <w:rsid w:val="000D4182"/>
    <w:rsid w:val="000E1322"/>
    <w:rsid w:val="000E7767"/>
    <w:rsid w:val="001215C1"/>
    <w:rsid w:val="001C19D8"/>
    <w:rsid w:val="001D72A4"/>
    <w:rsid w:val="00212CBD"/>
    <w:rsid w:val="00232C74"/>
    <w:rsid w:val="002363D2"/>
    <w:rsid w:val="00265A9E"/>
    <w:rsid w:val="002914D6"/>
    <w:rsid w:val="00331FD9"/>
    <w:rsid w:val="003B1833"/>
    <w:rsid w:val="003B4DE7"/>
    <w:rsid w:val="00412FCB"/>
    <w:rsid w:val="00457AC5"/>
    <w:rsid w:val="004A59C2"/>
    <w:rsid w:val="004A5AC6"/>
    <w:rsid w:val="004B5C54"/>
    <w:rsid w:val="005C3D1D"/>
    <w:rsid w:val="005D6B1E"/>
    <w:rsid w:val="006A286A"/>
    <w:rsid w:val="00703E8E"/>
    <w:rsid w:val="007178D7"/>
    <w:rsid w:val="00770D5F"/>
    <w:rsid w:val="00772C1E"/>
    <w:rsid w:val="007A1572"/>
    <w:rsid w:val="00810E9F"/>
    <w:rsid w:val="00840041"/>
    <w:rsid w:val="008934AB"/>
    <w:rsid w:val="008A36FB"/>
    <w:rsid w:val="008B1589"/>
    <w:rsid w:val="008D7A82"/>
    <w:rsid w:val="008E5A3F"/>
    <w:rsid w:val="00924F5A"/>
    <w:rsid w:val="00933C9C"/>
    <w:rsid w:val="00A06F54"/>
    <w:rsid w:val="00A10496"/>
    <w:rsid w:val="00A9618E"/>
    <w:rsid w:val="00AA496A"/>
    <w:rsid w:val="00AE0E1F"/>
    <w:rsid w:val="00B54839"/>
    <w:rsid w:val="00B82608"/>
    <w:rsid w:val="00BC2908"/>
    <w:rsid w:val="00C53269"/>
    <w:rsid w:val="00C9118D"/>
    <w:rsid w:val="00CF6E3D"/>
    <w:rsid w:val="00D351BB"/>
    <w:rsid w:val="00D80DFC"/>
    <w:rsid w:val="00D87549"/>
    <w:rsid w:val="00D92DB4"/>
    <w:rsid w:val="00D930A6"/>
    <w:rsid w:val="00DB6072"/>
    <w:rsid w:val="00DF68D9"/>
    <w:rsid w:val="00E30D76"/>
    <w:rsid w:val="00E36C62"/>
    <w:rsid w:val="00E640B9"/>
    <w:rsid w:val="00E704DD"/>
    <w:rsid w:val="00EE26A3"/>
    <w:rsid w:val="00F3657A"/>
    <w:rsid w:val="00FE3476"/>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0D4182"/>
    <w:pPr>
      <w:spacing w:line="240" w:lineRule="auto"/>
      <w:jc w:val="center"/>
    </w:pPr>
    <w:rPr>
      <w:rFonts w:ascii="Times New Roman" w:hAnsi="Times New Roman"/>
      <w:b/>
      <w:bCs/>
      <w:color w:val="000000"/>
      <w:sz w:val="24"/>
      <w:szCs w:val="24"/>
    </w:rPr>
  </w:style>
  <w:style w:type="paragraph" w:styleId="BalloonText">
    <w:name w:val="Balloon Text"/>
    <w:basedOn w:val="Normal"/>
    <w:link w:val="BalloonTextChar"/>
    <w:uiPriority w:val="99"/>
    <w:semiHidden/>
    <w:unhideWhenUsed/>
    <w:rsid w:val="0004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34E6"/>
    <w:rPr>
      <w:rFonts w:ascii="Tahoma" w:hAnsi="Tahoma" w:cs="Tahoma"/>
      <w:sz w:val="16"/>
      <w:szCs w:val="16"/>
    </w:rPr>
  </w:style>
  <w:style w:type="paragraph" w:styleId="ListParagraph">
    <w:name w:val="List Paragraph"/>
    <w:basedOn w:val="Normal"/>
    <w:uiPriority w:val="34"/>
    <w:qFormat/>
    <w:rsid w:val="00772C1E"/>
    <w:pPr>
      <w:ind w:left="720"/>
      <w:contextualSpacing/>
    </w:pPr>
  </w:style>
  <w:style w:type="table" w:styleId="TableGrid">
    <w:name w:val="Table Grid"/>
    <w:basedOn w:val="TableNormal"/>
    <w:uiPriority w:val="59"/>
    <w:rsid w:val="00291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4A5AC6"/>
    <w:pPr>
      <w:spacing w:after="160" w:line="240" w:lineRule="exact"/>
    </w:pPr>
    <w:rPr>
      <w:rFonts w:ascii="Times New Roman" w:hAnsi="Times New Roman"/>
      <w:szCs w:val="20"/>
    </w:rPr>
  </w:style>
  <w:style w:type="paragraph" w:styleId="PlainText">
    <w:name w:val="Plain Text"/>
    <w:basedOn w:val="Normal"/>
    <w:link w:val="PlainTextChar"/>
    <w:uiPriority w:val="99"/>
    <w:semiHidden/>
    <w:unhideWhenUsed/>
    <w:rsid w:val="008B1589"/>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8B1589"/>
    <w:rPr>
      <w:rFonts w:eastAsiaTheme="minorHAns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0D4182"/>
    <w:pPr>
      <w:spacing w:line="240" w:lineRule="auto"/>
      <w:jc w:val="center"/>
    </w:pPr>
    <w:rPr>
      <w:rFonts w:ascii="Times New Roman" w:hAnsi="Times New Roman"/>
      <w:b/>
      <w:bCs/>
      <w:color w:val="000000"/>
      <w:sz w:val="24"/>
      <w:szCs w:val="24"/>
    </w:rPr>
  </w:style>
  <w:style w:type="paragraph" w:styleId="BalloonText">
    <w:name w:val="Balloon Text"/>
    <w:basedOn w:val="Normal"/>
    <w:link w:val="BalloonTextChar"/>
    <w:uiPriority w:val="99"/>
    <w:semiHidden/>
    <w:unhideWhenUsed/>
    <w:rsid w:val="0004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34E6"/>
    <w:rPr>
      <w:rFonts w:ascii="Tahoma" w:hAnsi="Tahoma" w:cs="Tahoma"/>
      <w:sz w:val="16"/>
      <w:szCs w:val="16"/>
    </w:rPr>
  </w:style>
  <w:style w:type="paragraph" w:styleId="ListParagraph">
    <w:name w:val="List Paragraph"/>
    <w:basedOn w:val="Normal"/>
    <w:uiPriority w:val="34"/>
    <w:qFormat/>
    <w:rsid w:val="00772C1E"/>
    <w:pPr>
      <w:ind w:left="720"/>
      <w:contextualSpacing/>
    </w:pPr>
  </w:style>
  <w:style w:type="table" w:styleId="TableGrid">
    <w:name w:val="Table Grid"/>
    <w:basedOn w:val="TableNormal"/>
    <w:uiPriority w:val="59"/>
    <w:rsid w:val="00291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4A5AC6"/>
    <w:pPr>
      <w:spacing w:after="160" w:line="240" w:lineRule="exact"/>
    </w:pPr>
    <w:rPr>
      <w:rFonts w:ascii="Times New Roman" w:hAnsi="Times New Roman"/>
      <w:szCs w:val="20"/>
    </w:rPr>
  </w:style>
  <w:style w:type="paragraph" w:styleId="PlainText">
    <w:name w:val="Plain Text"/>
    <w:basedOn w:val="Normal"/>
    <w:link w:val="PlainTextChar"/>
    <w:uiPriority w:val="99"/>
    <w:semiHidden/>
    <w:unhideWhenUsed/>
    <w:rsid w:val="008B1589"/>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8B1589"/>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23385">
      <w:bodyDiv w:val="1"/>
      <w:marLeft w:val="0"/>
      <w:marRight w:val="0"/>
      <w:marTop w:val="0"/>
      <w:marBottom w:val="0"/>
      <w:divBdr>
        <w:top w:val="none" w:sz="0" w:space="0" w:color="auto"/>
        <w:left w:val="none" w:sz="0" w:space="0" w:color="auto"/>
        <w:bottom w:val="none" w:sz="0" w:space="0" w:color="auto"/>
        <w:right w:val="none" w:sz="0" w:space="0" w:color="auto"/>
      </w:divBdr>
    </w:div>
    <w:div w:id="852762194">
      <w:bodyDiv w:val="1"/>
      <w:marLeft w:val="0"/>
      <w:marRight w:val="0"/>
      <w:marTop w:val="0"/>
      <w:marBottom w:val="0"/>
      <w:divBdr>
        <w:top w:val="none" w:sz="0" w:space="0" w:color="auto"/>
        <w:left w:val="none" w:sz="0" w:space="0" w:color="auto"/>
        <w:bottom w:val="none" w:sz="0" w:space="0" w:color="auto"/>
        <w:right w:val="none" w:sz="0" w:space="0" w:color="auto"/>
      </w:divBdr>
    </w:div>
    <w:div w:id="908492657">
      <w:bodyDiv w:val="1"/>
      <w:marLeft w:val="0"/>
      <w:marRight w:val="0"/>
      <w:marTop w:val="0"/>
      <w:marBottom w:val="0"/>
      <w:divBdr>
        <w:top w:val="none" w:sz="0" w:space="0" w:color="auto"/>
        <w:left w:val="none" w:sz="0" w:space="0" w:color="auto"/>
        <w:bottom w:val="none" w:sz="0" w:space="0" w:color="auto"/>
        <w:right w:val="none" w:sz="0" w:space="0" w:color="auto"/>
      </w:divBdr>
    </w:div>
    <w:div w:id="12038585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Hernandez</dc:creator>
  <cp:lastModifiedBy>Jaime Hernandez</cp:lastModifiedBy>
  <cp:revision>5</cp:revision>
  <cp:lastPrinted>2012-02-16T17:49:00Z</cp:lastPrinted>
  <dcterms:created xsi:type="dcterms:W3CDTF">2012-10-04T17:29:00Z</dcterms:created>
  <dcterms:modified xsi:type="dcterms:W3CDTF">2012-10-04T17:37:00Z</dcterms:modified>
</cp:coreProperties>
</file>